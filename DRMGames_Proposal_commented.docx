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4954" w14:textId="77777777" w:rsidR="00A15B2B" w:rsidRPr="00A15B2B" w:rsidRDefault="00A15B2B" w:rsidP="00A15B2B">
      <w:pPr>
        <w:spacing w:after="0" w:line="240" w:lineRule="auto"/>
        <w:jc w:val="center"/>
        <w:rPr>
          <w:rFonts w:ascii="Times New Roman" w:eastAsia="Times New Roman" w:hAnsi="Times New Roman" w:cs="Times New Roman"/>
          <w:sz w:val="24"/>
          <w:szCs w:val="24"/>
        </w:rPr>
      </w:pPr>
      <w:r w:rsidRPr="00A15B2B">
        <w:rPr>
          <w:rFonts w:ascii="Times New Roman" w:eastAsia="Times New Roman" w:hAnsi="Times New Roman" w:cs="Times New Roman"/>
          <w:color w:val="000000"/>
          <w:sz w:val="36"/>
          <w:szCs w:val="36"/>
        </w:rPr>
        <w:t>DRMGames</w:t>
      </w:r>
    </w:p>
    <w:p w14:paraId="3DFC0684"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0892B81E"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Project Description: </w:t>
      </w:r>
    </w:p>
    <w:p w14:paraId="7FAE1948"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What happens when you win a castle, and a wizard sneezes inside of it? magic leaking out into reality, tearing at its fabric. Will you be able to save reality, and yourself? (Are you ready Allyson?) </w:t>
      </w:r>
    </w:p>
    <w:p w14:paraId="550CDCCF"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697FE290"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Audience:</w:t>
      </w:r>
    </w:p>
    <w:p w14:paraId="6A23A7B2" w14:textId="74A4CBFF" w:rsidR="00A15B2B" w:rsidRPr="00A15B2B" w:rsidRDefault="00A15B2B" w:rsidP="00A15B2B">
      <w:pPr>
        <w:spacing w:after="0" w:line="240" w:lineRule="auto"/>
        <w:rPr>
          <w:rFonts w:ascii="Times New Roman" w:eastAsia="Times New Roman" w:hAnsi="Times New Roman" w:cs="Times New Roman"/>
          <w:sz w:val="24"/>
          <w:szCs w:val="24"/>
        </w:rPr>
      </w:pPr>
      <w:commentRangeStart w:id="0"/>
      <w:r w:rsidRPr="00A15B2B">
        <w:rPr>
          <w:rFonts w:ascii="Times New Roman" w:eastAsia="Times New Roman" w:hAnsi="Times New Roman" w:cs="Times New Roman"/>
          <w:color w:val="000000"/>
        </w:rPr>
        <w:t>This is intended for the enjoyment of those who like thrillers and puzzle solvers.</w:t>
      </w:r>
      <w:commentRangeEnd w:id="0"/>
      <w:r w:rsidR="009C3771">
        <w:rPr>
          <w:rStyle w:val="CommentReference"/>
        </w:rPr>
        <w:commentReference w:id="0"/>
      </w:r>
    </w:p>
    <w:p w14:paraId="74E53B64"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 </w:t>
      </w:r>
    </w:p>
    <w:p w14:paraId="19246278"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Goals and Objectives:</w:t>
      </w:r>
    </w:p>
    <w:p w14:paraId="23E241E1" w14:textId="0C098356"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 xml:space="preserve">Sound will be key to the experience as most scare features are purely sound based. Making sure each room creates a unique feel of horror to provide an ever-changing landscape within a central location keeping them grounded. Balancing the audio with visuals that also ensnare the senses, creating strong immersion and gameplay that makes </w:t>
      </w:r>
      <w:commentRangeStart w:id="1"/>
      <w:r w:rsidRPr="00A15B2B">
        <w:rPr>
          <w:rFonts w:ascii="Times New Roman" w:eastAsia="Times New Roman" w:hAnsi="Times New Roman" w:cs="Times New Roman"/>
          <w:color w:val="000000"/>
        </w:rPr>
        <w:t xml:space="preserve">returning for replay </w:t>
      </w:r>
      <w:commentRangeEnd w:id="1"/>
      <w:r w:rsidR="00A3205A">
        <w:rPr>
          <w:rStyle w:val="CommentReference"/>
        </w:rPr>
        <w:commentReference w:id="1"/>
      </w:r>
      <w:r w:rsidRPr="00A15B2B">
        <w:rPr>
          <w:rFonts w:ascii="Times New Roman" w:eastAsia="Times New Roman" w:hAnsi="Times New Roman" w:cs="Times New Roman"/>
          <w:color w:val="000000"/>
        </w:rPr>
        <w:t>a heart pounding delight. Sound design must be clear and concise</w:t>
      </w:r>
      <w:commentRangeStart w:id="2"/>
      <w:r w:rsidRPr="00A15B2B">
        <w:rPr>
          <w:rFonts w:ascii="Times New Roman" w:eastAsia="Times New Roman" w:hAnsi="Times New Roman" w:cs="Times New Roman"/>
          <w:color w:val="000000"/>
        </w:rPr>
        <w:t>; using different techniques used in common horror games to instill fear in the audience</w:t>
      </w:r>
      <w:commentRangeEnd w:id="2"/>
      <w:r w:rsidR="00A3205A">
        <w:rPr>
          <w:rStyle w:val="CommentReference"/>
        </w:rPr>
        <w:commentReference w:id="2"/>
      </w:r>
      <w:r w:rsidRPr="00A15B2B">
        <w:rPr>
          <w:rFonts w:ascii="Times New Roman" w:eastAsia="Times New Roman" w:hAnsi="Times New Roman" w:cs="Times New Roman"/>
          <w:color w:val="000000"/>
        </w:rPr>
        <w:t>. Audio must queue at certain events to create a unique environment for each separate scene. Each soundscape must be tuned for the scene in which it resides</w:t>
      </w:r>
      <w:commentRangeStart w:id="3"/>
      <w:r w:rsidRPr="00A15B2B">
        <w:rPr>
          <w:rFonts w:ascii="Times New Roman" w:eastAsia="Times New Roman" w:hAnsi="Times New Roman" w:cs="Times New Roman"/>
          <w:color w:val="000000"/>
        </w:rPr>
        <w:t>. To learn how to world and lore build while using VXR, Unity, and norm core to learn how to build an experience built for multiple users.</w:t>
      </w:r>
      <w:commentRangeEnd w:id="3"/>
      <w:r w:rsidR="00622D1A">
        <w:rPr>
          <w:rStyle w:val="CommentReference"/>
        </w:rPr>
        <w:commentReference w:id="3"/>
      </w:r>
    </w:p>
    <w:p w14:paraId="3A0615A0"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16788081"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Major Requirements and Features:</w:t>
      </w:r>
    </w:p>
    <w:p w14:paraId="27E6A57D"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The experience must include a unique story and tutorial of the mechanics of which are needed to play the game. Must have 6 unique scenes with their own unique environment and monster/ time constraint. Needs unique challenging puzzles.</w:t>
      </w:r>
    </w:p>
    <w:p w14:paraId="566770F8"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Modelling: 6 different unique environments with different assets to complement the scenes and portray what the scene is with as few assets as needed.</w:t>
      </w:r>
    </w:p>
    <w:p w14:paraId="5965BBA6"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Sound: sound is specialized and sets the mood to the scenes. Sounds need to be curated for object interactions. Sound queued for certain events happening.</w:t>
      </w:r>
    </w:p>
    <w:p w14:paraId="2EDCBC2D"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Story: has an underlying story connected by notes, journal entries, and sound clips.</w:t>
      </w:r>
    </w:p>
    <w:p w14:paraId="652BE143"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 xml:space="preserve">Coding: Norm core multiplayer is properly integrated. </w:t>
      </w:r>
      <w:commentRangeStart w:id="4"/>
      <w:r w:rsidRPr="00A15B2B">
        <w:rPr>
          <w:rFonts w:ascii="Times New Roman" w:eastAsia="Times New Roman" w:hAnsi="Times New Roman" w:cs="Times New Roman"/>
          <w:color w:val="000000"/>
        </w:rPr>
        <w:t xml:space="preserve">AI guides the models in a believable way </w:t>
      </w:r>
      <w:commentRangeEnd w:id="4"/>
      <w:r w:rsidR="009C3771">
        <w:rPr>
          <w:rStyle w:val="CommentReference"/>
        </w:rPr>
        <w:commentReference w:id="4"/>
      </w:r>
      <w:r w:rsidRPr="00A15B2B">
        <w:rPr>
          <w:rFonts w:ascii="Times New Roman" w:eastAsia="Times New Roman" w:hAnsi="Times New Roman" w:cs="Times New Roman"/>
          <w:color w:val="000000"/>
        </w:rPr>
        <w:t>using smooth animations. Unique puzzles for each stage. Tooltips and a proper tutorial.</w:t>
      </w:r>
    </w:p>
    <w:p w14:paraId="5F6DBC27"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0FD804D4"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Interaction Design: </w:t>
      </w:r>
    </w:p>
    <w:p w14:paraId="6D3DF8A1"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Interactable objects for collection through Steam VR script customized for use in Normcore. Monsters for helping drive forward gameplay (help prevent the experience becoming stagnant and losing the thrill). Time factor as well for added difficulty/drive/spookiness. </w:t>
      </w:r>
    </w:p>
    <w:p w14:paraId="7D781A7E"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039D4418"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Team Roles and Reporting Structure: </w:t>
      </w:r>
    </w:p>
    <w:p w14:paraId="434A0AFC" w14:textId="5607FCE5"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Rielly will be doing most shaders, texturing, and animations within the scenes.</w:t>
      </w:r>
    </w:p>
    <w:p w14:paraId="0A943D37" w14:textId="05D71C2A"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Makenzie will be doing most of the coding, AI, and world building. </w:t>
      </w:r>
    </w:p>
    <w:p w14:paraId="73FD2E62"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 xml:space="preserve">David will be doing asset </w:t>
      </w:r>
      <w:commentRangeStart w:id="5"/>
      <w:r w:rsidRPr="00A15B2B">
        <w:rPr>
          <w:rFonts w:ascii="Times New Roman" w:eastAsia="Times New Roman" w:hAnsi="Times New Roman" w:cs="Times New Roman"/>
          <w:color w:val="000000"/>
        </w:rPr>
        <w:t>curation</w:t>
      </w:r>
      <w:commentRangeEnd w:id="5"/>
      <w:r w:rsidR="00622D1A">
        <w:rPr>
          <w:rStyle w:val="CommentReference"/>
        </w:rPr>
        <w:commentReference w:id="5"/>
      </w:r>
      <w:r w:rsidRPr="00A15B2B">
        <w:rPr>
          <w:rFonts w:ascii="Times New Roman" w:eastAsia="Times New Roman" w:hAnsi="Times New Roman" w:cs="Times New Roman"/>
          <w:color w:val="000000"/>
        </w:rPr>
        <w:t>, sound design and UI aesthetics.</w:t>
      </w:r>
    </w:p>
    <w:p w14:paraId="52E969C6"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Reporting will be done through daily updates through discord to communicate completed or started work. Team calls will happen when creative decisions that need to be made. </w:t>
      </w:r>
    </w:p>
    <w:p w14:paraId="5F8BBAA7"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0E847DD3"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Communication Plan:</w:t>
      </w:r>
    </w:p>
    <w:p w14:paraId="0BDBC360"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Communication will be done through discord as well as trello to clearly and concisely communicate progress and any issue or road bumps as they arise.</w:t>
      </w:r>
    </w:p>
    <w:p w14:paraId="08E2E470"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036256C3"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Timeline and Milestones:</w:t>
      </w:r>
    </w:p>
    <w:p w14:paraId="6EA7218C"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lastRenderedPageBreak/>
        <w:t xml:space="preserve">By team meeting 1 we will have curated all the asset lists and characters sounds list, references, and some </w:t>
      </w:r>
      <w:commentRangeStart w:id="6"/>
      <w:r w:rsidRPr="00A15B2B">
        <w:rPr>
          <w:rFonts w:ascii="Times New Roman" w:eastAsia="Times New Roman" w:hAnsi="Times New Roman" w:cs="Times New Roman"/>
          <w:color w:val="000000"/>
        </w:rPr>
        <w:t>form or a story developed.</w:t>
      </w:r>
      <w:commentRangeEnd w:id="6"/>
      <w:r w:rsidR="00A3205A">
        <w:rPr>
          <w:rStyle w:val="CommentReference"/>
        </w:rPr>
        <w:commentReference w:id="6"/>
      </w:r>
    </w:p>
    <w:p w14:paraId="1CBEE63B"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By team meeting 2 full level will be constructed and assets in place, coding being applied and troubleshooted. </w:t>
      </w:r>
    </w:p>
    <w:p w14:paraId="62932E56"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By team meeting 3 experience is functional with just bugs, polishing, and lighting to be adjusted/fixed as needed.</w:t>
      </w:r>
    </w:p>
    <w:p w14:paraId="43658F54"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2A386D8C"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Deliverables: </w:t>
      </w:r>
    </w:p>
    <w:p w14:paraId="51CF5A24"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A stable runnable version of our game. All in a Unity Build</w:t>
      </w:r>
    </w:p>
    <w:p w14:paraId="1AC1FF75"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1F71DFF5" w14:textId="0736B0B5"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Personal Goals: Natural animation and moving AI, Gorgeous Shaders, good world design, and working AI, Natural hand posing, looks good aesthetically, Fully developed story or back story to the experience.</w:t>
      </w:r>
    </w:p>
    <w:p w14:paraId="6EA9732C"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75B44F86"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Experience Goals: Create a resident evil type experience where tension and jump scares feel always around the corner but curiosity and adventure prevail as you explore the road to Scaremalot. :)</w:t>
      </w:r>
    </w:p>
    <w:p w14:paraId="215BC14A" w14:textId="77777777" w:rsidR="00A15B2B" w:rsidRPr="00A15B2B" w:rsidRDefault="00A15B2B" w:rsidP="00A15B2B">
      <w:pPr>
        <w:spacing w:after="0" w:line="240" w:lineRule="auto"/>
        <w:rPr>
          <w:rFonts w:ascii="Times New Roman" w:eastAsia="Times New Roman" w:hAnsi="Times New Roman" w:cs="Times New Roman"/>
          <w:sz w:val="24"/>
          <w:szCs w:val="24"/>
        </w:rPr>
      </w:pPr>
    </w:p>
    <w:p w14:paraId="5813063A" w14:textId="77777777" w:rsidR="00A15B2B" w:rsidRPr="00A15B2B" w:rsidRDefault="00A15B2B" w:rsidP="00A15B2B">
      <w:pPr>
        <w:spacing w:after="0" w:line="240" w:lineRule="auto"/>
        <w:rPr>
          <w:rFonts w:ascii="Times New Roman" w:eastAsia="Times New Roman" w:hAnsi="Times New Roman" w:cs="Times New Roman"/>
          <w:sz w:val="24"/>
          <w:szCs w:val="24"/>
        </w:rPr>
      </w:pPr>
      <w:r w:rsidRPr="00A15B2B">
        <w:rPr>
          <w:rFonts w:ascii="Times New Roman" w:eastAsia="Times New Roman" w:hAnsi="Times New Roman" w:cs="Times New Roman"/>
          <w:color w:val="000000"/>
        </w:rPr>
        <w:t>Success Criteria: </w:t>
      </w:r>
    </w:p>
    <w:p w14:paraId="6CE2D0CF" w14:textId="1D99CC05" w:rsidR="00A15B2B" w:rsidRDefault="00A15B2B" w:rsidP="00A15B2B">
      <w:pPr>
        <w:spacing w:after="0" w:line="240" w:lineRule="auto"/>
        <w:rPr>
          <w:ins w:id="7" w:author="N. Tyler Heaton" w:date="2020-04-02T12:24:00Z"/>
          <w:rFonts w:ascii="Times New Roman" w:eastAsia="Times New Roman" w:hAnsi="Times New Roman" w:cs="Times New Roman"/>
          <w:color w:val="000000"/>
        </w:rPr>
      </w:pPr>
      <w:r w:rsidRPr="00A15B2B">
        <w:rPr>
          <w:rFonts w:ascii="Times New Roman" w:eastAsia="Times New Roman" w:hAnsi="Times New Roman" w:cs="Times New Roman"/>
          <w:color w:val="000000"/>
        </w:rPr>
        <w:t>The game is up to our personal and project goals.</w:t>
      </w:r>
    </w:p>
    <w:p w14:paraId="30348D45" w14:textId="6B1C6568" w:rsidR="00A3205A" w:rsidRDefault="00A3205A" w:rsidP="00A15B2B">
      <w:pPr>
        <w:spacing w:after="0" w:line="240" w:lineRule="auto"/>
        <w:rPr>
          <w:ins w:id="8" w:author="N. Tyler Heaton" w:date="2020-04-02T12:24:00Z"/>
          <w:rFonts w:ascii="Times New Roman" w:eastAsia="Times New Roman" w:hAnsi="Times New Roman" w:cs="Times New Roman"/>
          <w:color w:val="000000"/>
        </w:rPr>
      </w:pPr>
    </w:p>
    <w:p w14:paraId="6641E881" w14:textId="086D292E" w:rsidR="009C3771" w:rsidRDefault="009C3771" w:rsidP="00A15B2B">
      <w:pPr>
        <w:spacing w:after="0" w:line="240" w:lineRule="auto"/>
        <w:rPr>
          <w:ins w:id="9" w:author="N. Tyler Heaton" w:date="2020-04-02T15:11:00Z"/>
          <w:rFonts w:ascii="Times New Roman" w:eastAsia="Times New Roman" w:hAnsi="Times New Roman" w:cs="Times New Roman"/>
          <w:color w:val="000000"/>
        </w:rPr>
      </w:pPr>
      <w:ins w:id="10" w:author="N. Tyler Heaton" w:date="2020-04-02T15:10:00Z">
        <w:r>
          <w:rPr>
            <w:rFonts w:ascii="Times New Roman" w:eastAsia="Times New Roman" w:hAnsi="Times New Roman" w:cs="Times New Roman"/>
            <w:color w:val="000000"/>
          </w:rPr>
          <w:t>We are not sure what the overall aesthetic</w:t>
        </w:r>
      </w:ins>
      <w:ins w:id="11" w:author="N. Tyler Heaton" w:date="2020-04-02T15:11:00Z">
        <w:r>
          <w:rPr>
            <w:rFonts w:ascii="Times New Roman" w:eastAsia="Times New Roman" w:hAnsi="Times New Roman" w:cs="Times New Roman"/>
            <w:color w:val="000000"/>
          </w:rPr>
          <w:t xml:space="preserve"> of this project is? Silly, serious, visceral? </w:t>
        </w:r>
      </w:ins>
      <w:ins w:id="12" w:author="N. Tyler Heaton" w:date="2020-04-02T15:18:00Z">
        <w:r w:rsidR="00622D1A">
          <w:rPr>
            <w:rFonts w:ascii="Times New Roman" w:eastAsia="Times New Roman" w:hAnsi="Times New Roman" w:cs="Times New Roman"/>
            <w:color w:val="000000"/>
          </w:rPr>
          <w:t>Where is the multiplayer rationale? Is this a coop experience.</w:t>
        </w:r>
      </w:ins>
    </w:p>
    <w:p w14:paraId="470FA4ED" w14:textId="77777777" w:rsidR="009C3771" w:rsidRDefault="009C3771" w:rsidP="00A15B2B">
      <w:pPr>
        <w:spacing w:after="0" w:line="240" w:lineRule="auto"/>
        <w:rPr>
          <w:ins w:id="13" w:author="N. Tyler Heaton" w:date="2020-04-02T15:11:00Z"/>
          <w:rFonts w:ascii="Times New Roman" w:eastAsia="Times New Roman" w:hAnsi="Times New Roman" w:cs="Times New Roman"/>
          <w:color w:val="000000"/>
        </w:rPr>
      </w:pPr>
    </w:p>
    <w:p w14:paraId="0F1629C4" w14:textId="77777777" w:rsidR="009C3771" w:rsidRDefault="00A3205A" w:rsidP="00A15B2B">
      <w:pPr>
        <w:spacing w:after="0" w:line="240" w:lineRule="auto"/>
        <w:rPr>
          <w:ins w:id="14" w:author="N. Tyler Heaton" w:date="2020-04-02T15:15:00Z"/>
          <w:rFonts w:ascii="Times New Roman" w:eastAsia="Times New Roman" w:hAnsi="Times New Roman" w:cs="Times New Roman"/>
          <w:color w:val="000000"/>
        </w:rPr>
      </w:pPr>
      <w:ins w:id="15" w:author="N. Tyler Heaton" w:date="2020-04-02T12:24:00Z">
        <w:r>
          <w:rPr>
            <w:rFonts w:ascii="Times New Roman" w:eastAsia="Times New Roman" w:hAnsi="Times New Roman" w:cs="Times New Roman"/>
            <w:color w:val="000000"/>
          </w:rPr>
          <w:t>Challenging puzzles are challenging to create. Be careful not to get bogged down in puzzle creati</w:t>
        </w:r>
      </w:ins>
      <w:ins w:id="16" w:author="N. Tyler Heaton" w:date="2020-04-02T12:25:00Z">
        <w:r>
          <w:rPr>
            <w:rFonts w:ascii="Times New Roman" w:eastAsia="Times New Roman" w:hAnsi="Times New Roman" w:cs="Times New Roman"/>
            <w:color w:val="000000"/>
          </w:rPr>
          <w:t xml:space="preserve">on. Iterate quickly and efficiently. Try to find assets that can be shared across rooms and puzzles. </w:t>
        </w:r>
      </w:ins>
    </w:p>
    <w:p w14:paraId="0459394B" w14:textId="77777777" w:rsidR="009C3771" w:rsidRDefault="009C3771" w:rsidP="00A15B2B">
      <w:pPr>
        <w:spacing w:after="0" w:line="240" w:lineRule="auto"/>
        <w:rPr>
          <w:ins w:id="17" w:author="N. Tyler Heaton" w:date="2020-04-02T15:15:00Z"/>
          <w:rFonts w:ascii="Times New Roman" w:eastAsia="Times New Roman" w:hAnsi="Times New Roman" w:cs="Times New Roman"/>
          <w:color w:val="000000"/>
        </w:rPr>
      </w:pPr>
    </w:p>
    <w:p w14:paraId="3B6B42B7" w14:textId="440C2246" w:rsidR="00A3205A" w:rsidRPr="00A15B2B" w:rsidDel="00005566" w:rsidRDefault="00A3205A" w:rsidP="00A15B2B">
      <w:pPr>
        <w:spacing w:after="0" w:line="240" w:lineRule="auto"/>
        <w:rPr>
          <w:del w:id="18" w:author="Dofro Eisler" w:date="2020-04-03T10:11:00Z"/>
          <w:rFonts w:ascii="Times New Roman" w:eastAsia="Times New Roman" w:hAnsi="Times New Roman" w:cs="Times New Roman"/>
          <w:sz w:val="24"/>
          <w:szCs w:val="24"/>
        </w:rPr>
      </w:pPr>
      <w:ins w:id="19" w:author="N. Tyler Heaton" w:date="2020-04-02T12:25:00Z">
        <w:r>
          <w:rPr>
            <w:rFonts w:ascii="Times New Roman" w:eastAsia="Times New Roman" w:hAnsi="Times New Roman" w:cs="Times New Roman"/>
            <w:color w:val="000000"/>
          </w:rPr>
          <w:t>I recommend focusing on less spaces and puzzles to get a complete and polished project that serves as a proof of concept for the game.</w:t>
        </w:r>
      </w:ins>
      <w:ins w:id="20" w:author="N. Tyler Heaton" w:date="2020-04-02T15:15:00Z">
        <w:r w:rsidR="009C3771">
          <w:rPr>
            <w:rFonts w:ascii="Times New Roman" w:eastAsia="Times New Roman" w:hAnsi="Times New Roman" w:cs="Times New Roman"/>
            <w:color w:val="000000"/>
          </w:rPr>
          <w:t xml:space="preserve"> </w:t>
        </w:r>
        <w:r w:rsidR="00622D1A">
          <w:rPr>
            <w:rFonts w:ascii="Times New Roman" w:eastAsia="Times New Roman" w:hAnsi="Times New Roman" w:cs="Times New Roman"/>
            <w:color w:val="000000"/>
          </w:rPr>
          <w:t>One environment, one creature, 3 puzzles.</w:t>
        </w:r>
      </w:ins>
    </w:p>
    <w:p w14:paraId="28516BFD" w14:textId="77911164" w:rsidR="002B683A" w:rsidRDefault="002B683A" w:rsidP="00005566">
      <w:pPr>
        <w:spacing w:after="0" w:line="240" w:lineRule="auto"/>
        <w:rPr>
          <w:ins w:id="21" w:author="Dofro Eisler" w:date="2020-04-03T10:01:00Z"/>
        </w:rPr>
        <w:pPrChange w:id="22" w:author="Dofro Eisler" w:date="2020-04-03T10:11:00Z">
          <w:pPr/>
        </w:pPrChange>
      </w:pPr>
    </w:p>
    <w:p w14:paraId="1355239D" w14:textId="4444024B" w:rsidR="00CA1957" w:rsidRDefault="00CA1957">
      <w:pPr>
        <w:rPr>
          <w:ins w:id="23" w:author="Dofro Eisler" w:date="2020-04-03T10:01:00Z"/>
        </w:rPr>
      </w:pPr>
    </w:p>
    <w:p w14:paraId="0018E34C" w14:textId="4CC2B89F" w:rsidR="00CA1957" w:rsidRDefault="00CA1957">
      <w:pPr>
        <w:rPr>
          <w:ins w:id="24" w:author="Dofro Eisler" w:date="2020-04-03T10:01:00Z"/>
        </w:rPr>
      </w:pPr>
      <w:ins w:id="25" w:author="Dofro Eisler" w:date="2020-04-03T10:01:00Z">
        <w:r>
          <w:t>MILESTONE 1 REVIEW:</w:t>
        </w:r>
      </w:ins>
    </w:p>
    <w:p w14:paraId="653188E5" w14:textId="0D1F808B" w:rsidR="00CA1957" w:rsidRDefault="00C94CEB">
      <w:ins w:id="26" w:author="Dofro Eisler" w:date="2020-04-03T10:09:00Z">
        <w:r>
          <w:t>Less scenes, focus on the mood</w:t>
        </w:r>
      </w:ins>
      <w:ins w:id="27" w:author="Dofro Eisler" w:date="2020-04-03T10:11:00Z">
        <w:r w:rsidR="00005566">
          <w:t>, use the design document more for personal/marketing. Focus on what the players get out of it and use the project description to better describe the project.</w:t>
        </w:r>
      </w:ins>
      <w:bookmarkStart w:id="28" w:name="_GoBack"/>
      <w:bookmarkEnd w:id="28"/>
    </w:p>
    <w:sectPr w:rsidR="00CA19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Tyler Heaton" w:date="2020-04-02T15:08:00Z" w:initials="NTH">
    <w:p w14:paraId="62A1371C" w14:textId="408D0E11" w:rsidR="009C3771" w:rsidRDefault="009C3771">
      <w:pPr>
        <w:pStyle w:val="CommentText"/>
      </w:pPr>
      <w:r>
        <w:rPr>
          <w:rStyle w:val="CommentReference"/>
        </w:rPr>
        <w:annotationRef/>
      </w:r>
      <w:r>
        <w:t>This is too vague. Hardcore gamers, horror enthusiasts, adults, teen?</w:t>
      </w:r>
    </w:p>
  </w:comment>
  <w:comment w:id="1" w:author="N. Tyler Heaton" w:date="2020-04-02T12:19:00Z" w:initials="NTH">
    <w:p w14:paraId="6A51607A" w14:textId="3B5BD427" w:rsidR="00A3205A" w:rsidRDefault="00A3205A">
      <w:pPr>
        <w:pStyle w:val="CommentText"/>
      </w:pPr>
      <w:r>
        <w:rPr>
          <w:rStyle w:val="CommentReference"/>
        </w:rPr>
        <w:annotationRef/>
      </w:r>
      <w:r>
        <w:t>Design of the experience like levels and interactions are a critical step to replay</w:t>
      </w:r>
    </w:p>
  </w:comment>
  <w:comment w:id="2" w:author="N. Tyler Heaton" w:date="2020-04-02T12:20:00Z" w:initials="NTH">
    <w:p w14:paraId="4CE6B050" w14:textId="51F0CA9D" w:rsidR="00A3205A" w:rsidRDefault="00A3205A">
      <w:pPr>
        <w:pStyle w:val="CommentText"/>
      </w:pPr>
      <w:r>
        <w:rPr>
          <w:rStyle w:val="CommentReference"/>
        </w:rPr>
        <w:annotationRef/>
      </w:r>
      <w:r>
        <w:t>More detail needed in the final document. What are some examples?</w:t>
      </w:r>
    </w:p>
  </w:comment>
  <w:comment w:id="3" w:author="N. Tyler Heaton" w:date="2020-04-02T15:21:00Z" w:initials="NTH">
    <w:p w14:paraId="5ED18F78" w14:textId="5FD7BB94" w:rsidR="00622D1A" w:rsidRDefault="00622D1A">
      <w:pPr>
        <w:pStyle w:val="CommentText"/>
      </w:pPr>
      <w:r>
        <w:rPr>
          <w:rStyle w:val="CommentReference"/>
        </w:rPr>
        <w:annotationRef/>
      </w:r>
      <w:r>
        <w:t>These are goals for the players, not the developers</w:t>
      </w:r>
    </w:p>
  </w:comment>
  <w:comment w:id="4" w:author="N. Tyler Heaton" w:date="2020-04-02T15:14:00Z" w:initials="NTH">
    <w:p w14:paraId="3E36E0B4" w14:textId="10CE4070" w:rsidR="009C3771" w:rsidRDefault="009C3771">
      <w:pPr>
        <w:pStyle w:val="CommentText"/>
      </w:pPr>
      <w:r>
        <w:rPr>
          <w:rStyle w:val="CommentReference"/>
        </w:rPr>
        <w:annotationRef/>
      </w:r>
      <w:r>
        <w:t>How are you using AI? What does this entail?</w:t>
      </w:r>
    </w:p>
  </w:comment>
  <w:comment w:id="5" w:author="N. Tyler Heaton" w:date="2020-04-02T15:22:00Z" w:initials="NTH">
    <w:p w14:paraId="72440D4E" w14:textId="1BDA6B5F" w:rsidR="00622D1A" w:rsidRDefault="00622D1A">
      <w:pPr>
        <w:pStyle w:val="CommentText"/>
      </w:pPr>
      <w:r>
        <w:rPr>
          <w:rStyle w:val="CommentReference"/>
        </w:rPr>
        <w:annotationRef/>
      </w:r>
      <w:r>
        <w:t>Curation or creation – you can use some downable assets, but the rest need to be created by the team</w:t>
      </w:r>
    </w:p>
  </w:comment>
  <w:comment w:id="6" w:author="N. Tyler Heaton" w:date="2020-04-02T12:27:00Z" w:initials="NTH">
    <w:p w14:paraId="7039BB79" w14:textId="2E7A254C" w:rsidR="00A3205A" w:rsidRDefault="00A3205A">
      <w:pPr>
        <w:pStyle w:val="CommentText"/>
      </w:pPr>
      <w:r>
        <w:rPr>
          <w:rStyle w:val="CommentReference"/>
        </w:rPr>
        <w:annotationRef/>
      </w:r>
      <w:r>
        <w:t>How will the story enhance the experience – this will be important for look and feel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1371C" w15:done="0"/>
  <w15:commentEx w15:paraId="6A51607A" w15:done="0"/>
  <w15:commentEx w15:paraId="4CE6B050" w15:done="0"/>
  <w15:commentEx w15:paraId="5ED18F78" w15:done="0"/>
  <w15:commentEx w15:paraId="3E36E0B4" w15:done="0"/>
  <w15:commentEx w15:paraId="72440D4E" w15:done="0"/>
  <w15:commentEx w15:paraId="7039BB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1371C" w16cid:durableId="22307E59"/>
  <w16cid:commentId w16cid:paraId="6A51607A" w16cid:durableId="223056E8"/>
  <w16cid:commentId w16cid:paraId="4CE6B050" w16cid:durableId="22305715"/>
  <w16cid:commentId w16cid:paraId="5ED18F78" w16cid:durableId="22308174"/>
  <w16cid:commentId w16cid:paraId="3E36E0B4" w16cid:durableId="22307FDF"/>
  <w16cid:commentId w16cid:paraId="72440D4E" w16cid:durableId="223081CD"/>
  <w16cid:commentId w16cid:paraId="7039BB79" w16cid:durableId="223058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Tyler Heaton">
    <w15:presenceInfo w15:providerId="None" w15:userId="N. Tyler Heaton"/>
  </w15:person>
  <w15:person w15:author="Dofro Eisler">
    <w15:presenceInfo w15:providerId="Windows Live" w15:userId="cb9eb0c274252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DY2MDcxMrW0NLFU0lEKTi0uzszPAykwrAUAVFkQECwAAAA="/>
  </w:docVars>
  <w:rsids>
    <w:rsidRoot w:val="00A71CAC"/>
    <w:rsid w:val="00005566"/>
    <w:rsid w:val="002B683A"/>
    <w:rsid w:val="00622D1A"/>
    <w:rsid w:val="009C3771"/>
    <w:rsid w:val="00A15B2B"/>
    <w:rsid w:val="00A3205A"/>
    <w:rsid w:val="00A71CAC"/>
    <w:rsid w:val="00C94CEB"/>
    <w:rsid w:val="00CA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AA5C"/>
  <w15:chartTrackingRefBased/>
  <w15:docId w15:val="{CCA8A868-C027-48D9-84FD-2C45162E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B2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3205A"/>
    <w:rPr>
      <w:sz w:val="16"/>
      <w:szCs w:val="16"/>
    </w:rPr>
  </w:style>
  <w:style w:type="paragraph" w:styleId="CommentText">
    <w:name w:val="annotation text"/>
    <w:basedOn w:val="Normal"/>
    <w:link w:val="CommentTextChar"/>
    <w:uiPriority w:val="99"/>
    <w:semiHidden/>
    <w:unhideWhenUsed/>
    <w:rsid w:val="00A3205A"/>
    <w:pPr>
      <w:spacing w:line="240" w:lineRule="auto"/>
    </w:pPr>
    <w:rPr>
      <w:sz w:val="20"/>
      <w:szCs w:val="20"/>
    </w:rPr>
  </w:style>
  <w:style w:type="character" w:customStyle="1" w:styleId="CommentTextChar">
    <w:name w:val="Comment Text Char"/>
    <w:basedOn w:val="DefaultParagraphFont"/>
    <w:link w:val="CommentText"/>
    <w:uiPriority w:val="99"/>
    <w:semiHidden/>
    <w:rsid w:val="00A3205A"/>
    <w:rPr>
      <w:sz w:val="20"/>
      <w:szCs w:val="20"/>
    </w:rPr>
  </w:style>
  <w:style w:type="paragraph" w:styleId="CommentSubject">
    <w:name w:val="annotation subject"/>
    <w:basedOn w:val="CommentText"/>
    <w:next w:val="CommentText"/>
    <w:link w:val="CommentSubjectChar"/>
    <w:uiPriority w:val="99"/>
    <w:semiHidden/>
    <w:unhideWhenUsed/>
    <w:rsid w:val="00A3205A"/>
    <w:rPr>
      <w:b/>
      <w:bCs/>
    </w:rPr>
  </w:style>
  <w:style w:type="character" w:customStyle="1" w:styleId="CommentSubjectChar">
    <w:name w:val="Comment Subject Char"/>
    <w:basedOn w:val="CommentTextChar"/>
    <w:link w:val="CommentSubject"/>
    <w:uiPriority w:val="99"/>
    <w:semiHidden/>
    <w:rsid w:val="00A3205A"/>
    <w:rPr>
      <w:b/>
      <w:bCs/>
      <w:sz w:val="20"/>
      <w:szCs w:val="20"/>
    </w:rPr>
  </w:style>
  <w:style w:type="paragraph" w:styleId="BalloonText">
    <w:name w:val="Balloon Text"/>
    <w:basedOn w:val="Normal"/>
    <w:link w:val="BalloonTextChar"/>
    <w:uiPriority w:val="99"/>
    <w:semiHidden/>
    <w:unhideWhenUsed/>
    <w:rsid w:val="00A32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Bolokoski</dc:creator>
  <cp:keywords/>
  <dc:description/>
  <cp:lastModifiedBy>Dofro Eisler</cp:lastModifiedBy>
  <cp:revision>6</cp:revision>
  <dcterms:created xsi:type="dcterms:W3CDTF">2020-04-02T18:33:00Z</dcterms:created>
  <dcterms:modified xsi:type="dcterms:W3CDTF">2020-04-03T16:11:00Z</dcterms:modified>
</cp:coreProperties>
</file>